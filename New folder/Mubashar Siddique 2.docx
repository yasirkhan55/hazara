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4F76" w14:textId="0BA673F3" w:rsidR="00707988" w:rsidRPr="00A15EFA" w:rsidRDefault="00F9169B">
      <w:pPr>
        <w:rPr>
          <w:rPrChange w:id="0" w:author="Student" w:date="2019-07-22T22:53:00Z">
            <w:rPr>
              <w:sz w:val="24"/>
              <w:szCs w:val="24"/>
            </w:rPr>
          </w:rPrChange>
        </w:rPr>
      </w:pPr>
      <w:r w:rsidRPr="00A15EFA">
        <w:rPr>
          <w:rPrChange w:id="1" w:author="Student" w:date="2019-07-22T22:53:00Z">
            <w:rPr>
              <w:sz w:val="24"/>
              <w:szCs w:val="24"/>
            </w:rPr>
          </w:rPrChange>
        </w:rPr>
        <w:t xml:space="preserve">Quaid-I-Azam was proud of young </w:t>
      </w:r>
      <w:r w:rsidR="007F3ED0" w:rsidRPr="00A15EFA">
        <w:rPr>
          <w:rPrChange w:id="2" w:author="Student" w:date="2019-07-22T22:53:00Z">
            <w:rPr>
              <w:sz w:val="24"/>
              <w:szCs w:val="24"/>
            </w:rPr>
          </w:rPrChange>
        </w:rPr>
        <w:t xml:space="preserve">learner </w:t>
      </w:r>
      <w:del w:id="3" w:author="Student" w:date="2019-07-22T22:45:00Z">
        <w:r w:rsidRPr="00A15EFA" w:rsidDel="007F3ED0">
          <w:rPr>
            <w:rPrChange w:id="4" w:author="Student" w:date="2019-07-22T22:53:00Z">
              <w:rPr>
                <w:sz w:val="24"/>
                <w:szCs w:val="24"/>
              </w:rPr>
            </w:rPrChange>
          </w:rPr>
          <w:delText xml:space="preserve">students </w:delText>
        </w:r>
      </w:del>
      <w:r w:rsidRPr="00A15EFA">
        <w:rPr>
          <w:rPrChange w:id="5" w:author="Student" w:date="2019-07-22T22:53:00Z">
            <w:rPr>
              <w:sz w:val="24"/>
              <w:szCs w:val="24"/>
            </w:rPr>
          </w:rPrChange>
        </w:rPr>
        <w:t xml:space="preserve">of his nation. He wanted that the students should try for construction, development and stability of Pakistan with same spirt and devotion with which they try for establishment of Pakistan. </w:t>
      </w:r>
    </w:p>
    <w:p w14:paraId="24495D93" w14:textId="3954463B" w:rsidR="00F9169B" w:rsidRPr="00A15EFA" w:rsidRDefault="00F9169B">
      <w:pPr>
        <w:rPr>
          <w:rPrChange w:id="6" w:author="Student" w:date="2019-07-22T22:53:00Z">
            <w:rPr>
              <w:sz w:val="24"/>
              <w:szCs w:val="24"/>
            </w:rPr>
          </w:rPrChange>
        </w:rPr>
      </w:pPr>
      <w:r w:rsidRPr="00A15EFA">
        <w:rPr>
          <w:rPrChange w:id="7" w:author="Student" w:date="2019-07-22T22:53:00Z">
            <w:rPr>
              <w:sz w:val="24"/>
              <w:szCs w:val="24"/>
            </w:rPr>
          </w:rPrChange>
        </w:rPr>
        <w:t xml:space="preserve">While addressing the students he always addressed the students to gain </w:t>
      </w:r>
      <w:commentRangeStart w:id="8"/>
      <w:r w:rsidRPr="00A15EFA">
        <w:rPr>
          <w:rPrChange w:id="9" w:author="Student" w:date="2019-07-22T22:53:00Z">
            <w:rPr>
              <w:sz w:val="24"/>
              <w:szCs w:val="24"/>
            </w:rPr>
          </w:rPrChange>
        </w:rPr>
        <w:t>knowledge.</w:t>
      </w:r>
      <w:commentRangeEnd w:id="8"/>
      <w:r w:rsidR="007F3ED0" w:rsidRPr="00A15EFA">
        <w:rPr>
          <w:rStyle w:val="CommentReference"/>
          <w:sz w:val="22"/>
          <w:szCs w:val="22"/>
          <w:rPrChange w:id="10" w:author="Student" w:date="2019-07-22T22:53:00Z">
            <w:rPr>
              <w:rStyle w:val="CommentReference"/>
            </w:rPr>
          </w:rPrChange>
        </w:rPr>
        <w:commentReference w:id="8"/>
      </w:r>
    </w:p>
    <w:p w14:paraId="6516950A" w14:textId="164BD131" w:rsidR="00A15EFA" w:rsidRDefault="00F9169B" w:rsidP="00A15EFA">
      <w:r w:rsidRPr="00A15EFA">
        <w:rPr>
          <w:rPrChange w:id="11" w:author="Student" w:date="2019-07-22T22:53:00Z">
            <w:rPr>
              <w:sz w:val="24"/>
              <w:szCs w:val="24"/>
            </w:rPr>
          </w:rPrChange>
        </w:rPr>
        <w:t xml:space="preserve">He said that knowledge is such a wealth that no one can </w:t>
      </w:r>
      <w:commentRangeStart w:id="12"/>
      <w:r w:rsidRPr="00A15EFA">
        <w:rPr>
          <w:rPrChange w:id="13" w:author="Student" w:date="2019-07-22T22:53:00Z">
            <w:rPr>
              <w:sz w:val="24"/>
              <w:szCs w:val="24"/>
            </w:rPr>
          </w:rPrChange>
        </w:rPr>
        <w:t>steal.</w:t>
      </w:r>
      <w:commentRangeEnd w:id="12"/>
      <w:r w:rsidR="007F3ED0" w:rsidRPr="00A15EFA">
        <w:rPr>
          <w:rStyle w:val="CommentReference"/>
          <w:sz w:val="22"/>
          <w:szCs w:val="22"/>
          <w:rPrChange w:id="14" w:author="Student" w:date="2019-07-22T22:53:00Z">
            <w:rPr>
              <w:rStyle w:val="CommentReference"/>
            </w:rPr>
          </w:rPrChange>
        </w:rPr>
        <w:commentReference w:id="12"/>
      </w:r>
      <w:bookmarkStart w:id="15" w:name="_GoBack"/>
      <w:bookmarkEnd w:id="15"/>
      <w:r w:rsidR="00A15EFA">
        <w:t xml:space="preserve"> </w:t>
      </w:r>
    </w:p>
    <w:p w14:paraId="67B51CDC" w14:textId="618CC182" w:rsidR="00A15EFA" w:rsidRPr="00A15EFA" w:rsidRDefault="00C01E2F" w:rsidP="00A15EFA">
      <w:pPr>
        <w:rPr>
          <w:rPrChange w:id="16" w:author="Student" w:date="2019-07-22T22:53:00Z">
            <w:rPr>
              <w:sz w:val="24"/>
              <w:szCs w:val="24"/>
            </w:rPr>
          </w:rPrChange>
        </w:rPr>
      </w:pPr>
      <w:r>
        <w:rPr>
          <w:noProof/>
        </w:rPr>
        <w:drawing>
          <wp:inline distT="0" distB="0" distL="0" distR="0" wp14:anchorId="6FE87D3A" wp14:editId="1EC673F3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A15EFA">
        <w:rPr>
          <w:noProof/>
        </w:rPr>
        <w:drawing>
          <wp:inline distT="0" distB="0" distL="0" distR="0" wp14:anchorId="0B30A71E" wp14:editId="53168E25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del w:id="17" w:author="Student" w:date="2019-07-22T22:37:00Z">
        <w:r w:rsidR="00F9169B" w:rsidRPr="00A15EFA" w:rsidDel="00F9169B">
          <w:rPr>
            <w:rPrChange w:id="18" w:author="Student" w:date="2019-07-22T22:53:00Z">
              <w:rPr>
                <w:sz w:val="24"/>
                <w:szCs w:val="24"/>
              </w:rPr>
            </w:rPrChange>
          </w:rPr>
          <w:delText>Uncourtly if we want to progress then we should try for gain knowledge.</w:delText>
        </w:r>
      </w:del>
    </w:p>
    <w:sectPr w:rsidR="00A15EFA" w:rsidRPr="00A1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Student" w:date="2019-07-22T22:46:00Z" w:initials="S">
    <w:p w14:paraId="2809CFF3" w14:textId="77777777" w:rsidR="007F3ED0" w:rsidRDefault="007F3E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Please explain the knowledge</w:t>
      </w:r>
    </w:p>
  </w:comment>
  <w:comment w:id="12" w:author="Student" w:date="2019-07-22T22:47:00Z" w:initials="S">
    <w:p w14:paraId="1B7B6CB4" w14:textId="77777777" w:rsidR="007F3ED0" w:rsidRDefault="007F3ED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9CFF3" w15:done="0"/>
  <w15:commentEx w15:paraId="1B7B6C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B3"/>
    <w:rsid w:val="00417335"/>
    <w:rsid w:val="005D03B3"/>
    <w:rsid w:val="00707988"/>
    <w:rsid w:val="007430D1"/>
    <w:rsid w:val="007F3ED0"/>
    <w:rsid w:val="009B3CC2"/>
    <w:rsid w:val="00A15EFA"/>
    <w:rsid w:val="00C01E2F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8A53"/>
  <w15:chartTrackingRefBased/>
  <w15:docId w15:val="{63D98343-F60F-4D3D-A8C7-CFFC6AD0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1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6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9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91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07/relationships/diagramDrawing" Target="diagrams/drawing1.xml"/><Relationship Id="rId5" Type="http://schemas.openxmlformats.org/officeDocument/2006/relationships/comments" Target="comment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84C36D-3C81-47A5-A38A-8EF3D5F7028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41AF79-E144-44E4-97E6-97675DAB049A}">
      <dgm:prSet phldrT="[Text]" custT="1"/>
      <dgm:spPr/>
      <dgm:t>
        <a:bodyPr/>
        <a:lstStyle/>
        <a:p>
          <a:r>
            <a:rPr lang="en-US" sz="1200"/>
            <a:t>Organic compounds</a:t>
          </a:r>
        </a:p>
      </dgm:t>
    </dgm:pt>
    <dgm:pt modelId="{8119778B-4E49-4C32-B8AF-2ED918665BE9}" type="parTrans" cxnId="{D941CB58-F120-4255-AD29-DA73978378E9}">
      <dgm:prSet/>
      <dgm:spPr/>
      <dgm:t>
        <a:bodyPr/>
        <a:lstStyle/>
        <a:p>
          <a:endParaRPr lang="en-US"/>
        </a:p>
      </dgm:t>
    </dgm:pt>
    <dgm:pt modelId="{F528BEF9-42EA-4B86-AD7B-57FDF8289CEE}" type="sibTrans" cxnId="{D941CB58-F120-4255-AD29-DA73978378E9}">
      <dgm:prSet/>
      <dgm:spPr/>
      <dgm:t>
        <a:bodyPr/>
        <a:lstStyle/>
        <a:p>
          <a:endParaRPr lang="en-US"/>
        </a:p>
      </dgm:t>
    </dgm:pt>
    <dgm:pt modelId="{F37162E6-05DA-455A-A15B-7CD90F6F3BA8}">
      <dgm:prSet phldrT="[Text]"/>
      <dgm:spPr/>
      <dgm:t>
        <a:bodyPr/>
        <a:lstStyle/>
        <a:p>
          <a:r>
            <a:rPr lang="en-US"/>
            <a:t>Chemistry </a:t>
          </a:r>
        </a:p>
      </dgm:t>
    </dgm:pt>
    <dgm:pt modelId="{CD017849-B95B-4D9B-9EB9-96B0BAF3B1E8}" type="parTrans" cxnId="{956F3088-1577-4068-873F-B395B81BC2D7}">
      <dgm:prSet/>
      <dgm:spPr/>
      <dgm:t>
        <a:bodyPr/>
        <a:lstStyle/>
        <a:p>
          <a:endParaRPr lang="en-US"/>
        </a:p>
      </dgm:t>
    </dgm:pt>
    <dgm:pt modelId="{C1DB7487-888B-48F5-8E9E-8B0E59E8A792}" type="sibTrans" cxnId="{956F3088-1577-4068-873F-B395B81BC2D7}">
      <dgm:prSet/>
      <dgm:spPr/>
      <dgm:t>
        <a:bodyPr/>
        <a:lstStyle/>
        <a:p>
          <a:endParaRPr lang="en-US"/>
        </a:p>
      </dgm:t>
    </dgm:pt>
    <dgm:pt modelId="{860BD525-94D6-4867-9C58-C9692F17E6DF}">
      <dgm:prSet phldrT="[Text]" phldr="1"/>
      <dgm:spPr/>
      <dgm:t>
        <a:bodyPr/>
        <a:lstStyle/>
        <a:p>
          <a:endParaRPr lang="en-US"/>
        </a:p>
      </dgm:t>
    </dgm:pt>
    <dgm:pt modelId="{8FEEACCB-3F9F-4516-9391-FDC5CBA69651}" type="parTrans" cxnId="{136EE790-6223-479E-ADE6-CA0E4D9E04EA}">
      <dgm:prSet/>
      <dgm:spPr/>
      <dgm:t>
        <a:bodyPr/>
        <a:lstStyle/>
        <a:p>
          <a:endParaRPr lang="en-US"/>
        </a:p>
      </dgm:t>
    </dgm:pt>
    <dgm:pt modelId="{06A57778-1E74-4167-B5B4-723B44CA7188}" type="sibTrans" cxnId="{136EE790-6223-479E-ADE6-CA0E4D9E04EA}">
      <dgm:prSet/>
      <dgm:spPr/>
      <dgm:t>
        <a:bodyPr/>
        <a:lstStyle/>
        <a:p>
          <a:endParaRPr lang="en-US"/>
        </a:p>
      </dgm:t>
    </dgm:pt>
    <dgm:pt modelId="{49140BF5-CF9D-421A-BEC0-F8C35EE1EF70}">
      <dgm:prSet phldrT="[Text]"/>
      <dgm:spPr/>
      <dgm:t>
        <a:bodyPr/>
        <a:lstStyle/>
        <a:p>
          <a:r>
            <a:rPr lang="en-US"/>
            <a:t>Inorganic </a:t>
          </a:r>
        </a:p>
      </dgm:t>
    </dgm:pt>
    <dgm:pt modelId="{606C869A-C74B-490D-A521-B6C63BDF4FEB}" type="parTrans" cxnId="{70E2603C-8B03-4BF0-B91A-5E724A1CCC8C}">
      <dgm:prSet/>
      <dgm:spPr/>
      <dgm:t>
        <a:bodyPr/>
        <a:lstStyle/>
        <a:p>
          <a:endParaRPr lang="en-US"/>
        </a:p>
      </dgm:t>
    </dgm:pt>
    <dgm:pt modelId="{27D7112E-79AD-4F0F-9D18-CA541B14A115}" type="sibTrans" cxnId="{70E2603C-8B03-4BF0-B91A-5E724A1CCC8C}">
      <dgm:prSet/>
      <dgm:spPr/>
      <dgm:t>
        <a:bodyPr/>
        <a:lstStyle/>
        <a:p>
          <a:endParaRPr lang="en-US"/>
        </a:p>
      </dgm:t>
    </dgm:pt>
    <dgm:pt modelId="{5F75B498-8A0A-4A17-B5EB-9D683E66B22D}" type="pres">
      <dgm:prSet presAssocID="{5284C36D-3C81-47A5-A38A-8EF3D5F7028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C874025-E5B9-4A2A-8710-90DE1A5D5D38}" type="pres">
      <dgm:prSet presAssocID="{8541AF79-E144-44E4-97E6-97675DAB049A}" presName="singleCycle" presStyleCnt="0"/>
      <dgm:spPr/>
    </dgm:pt>
    <dgm:pt modelId="{BE9B4424-0C15-41EB-8C88-C42F7BF81203}" type="pres">
      <dgm:prSet presAssocID="{8541AF79-E144-44E4-97E6-97675DAB049A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96F53C6A-651A-4C75-9383-68EA03FC7772}" type="pres">
      <dgm:prSet presAssocID="{CD017849-B95B-4D9B-9EB9-96B0BAF3B1E8}" presName="Name56" presStyleLbl="parChTrans1D2" presStyleIdx="0" presStyleCnt="3"/>
      <dgm:spPr/>
    </dgm:pt>
    <dgm:pt modelId="{794859C9-4524-486A-B767-CC8258221A0E}" type="pres">
      <dgm:prSet presAssocID="{F37162E6-05DA-455A-A15B-7CD90F6F3BA8}" presName="text0" presStyleLbl="node1" presStyleIdx="1" presStyleCnt="4">
        <dgm:presLayoutVars>
          <dgm:bulletEnabled val="1"/>
        </dgm:presLayoutVars>
      </dgm:prSet>
      <dgm:spPr/>
    </dgm:pt>
    <dgm:pt modelId="{0E0DC6E3-A59D-4582-A832-6D95C81BD3A4}" type="pres">
      <dgm:prSet presAssocID="{8FEEACCB-3F9F-4516-9391-FDC5CBA69651}" presName="Name56" presStyleLbl="parChTrans1D2" presStyleIdx="1" presStyleCnt="3"/>
      <dgm:spPr/>
    </dgm:pt>
    <dgm:pt modelId="{CF60F597-5674-4C51-B9E1-91EAAF8CE5E8}" type="pres">
      <dgm:prSet presAssocID="{860BD525-94D6-4867-9C58-C9692F17E6DF}" presName="text0" presStyleLbl="node1" presStyleIdx="2" presStyleCnt="4">
        <dgm:presLayoutVars>
          <dgm:bulletEnabled val="1"/>
        </dgm:presLayoutVars>
      </dgm:prSet>
      <dgm:spPr/>
    </dgm:pt>
    <dgm:pt modelId="{FBDFE8C7-B199-455F-8D31-B7E23F71A3E7}" type="pres">
      <dgm:prSet presAssocID="{606C869A-C74B-490D-A521-B6C63BDF4FEB}" presName="Name56" presStyleLbl="parChTrans1D2" presStyleIdx="2" presStyleCnt="3"/>
      <dgm:spPr/>
    </dgm:pt>
    <dgm:pt modelId="{7B92A276-0E1F-4240-BE3E-D1BD4A54B644}" type="pres">
      <dgm:prSet presAssocID="{49140BF5-CF9D-421A-BEC0-F8C35EE1EF70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EB1AF81-0D55-4E37-8C6A-D1D731EA5D65}" type="presOf" srcId="{F37162E6-05DA-455A-A15B-7CD90F6F3BA8}" destId="{794859C9-4524-486A-B767-CC8258221A0E}" srcOrd="0" destOrd="0" presId="urn:microsoft.com/office/officeart/2008/layout/RadialCluster"/>
    <dgm:cxn modelId="{70E2603C-8B03-4BF0-B91A-5E724A1CCC8C}" srcId="{8541AF79-E144-44E4-97E6-97675DAB049A}" destId="{49140BF5-CF9D-421A-BEC0-F8C35EE1EF70}" srcOrd="2" destOrd="0" parTransId="{606C869A-C74B-490D-A521-B6C63BDF4FEB}" sibTransId="{27D7112E-79AD-4F0F-9D18-CA541B14A115}"/>
    <dgm:cxn modelId="{D4E7C306-FD65-4802-A5AF-386111834EDC}" type="presOf" srcId="{CD017849-B95B-4D9B-9EB9-96B0BAF3B1E8}" destId="{96F53C6A-651A-4C75-9383-68EA03FC7772}" srcOrd="0" destOrd="0" presId="urn:microsoft.com/office/officeart/2008/layout/RadialCluster"/>
    <dgm:cxn modelId="{7B16705E-39DB-4728-B5DC-D19F7A739919}" type="presOf" srcId="{5284C36D-3C81-47A5-A38A-8EF3D5F7028E}" destId="{5F75B498-8A0A-4A17-B5EB-9D683E66B22D}" srcOrd="0" destOrd="0" presId="urn:microsoft.com/office/officeart/2008/layout/RadialCluster"/>
    <dgm:cxn modelId="{D941CB58-F120-4255-AD29-DA73978378E9}" srcId="{5284C36D-3C81-47A5-A38A-8EF3D5F7028E}" destId="{8541AF79-E144-44E4-97E6-97675DAB049A}" srcOrd="0" destOrd="0" parTransId="{8119778B-4E49-4C32-B8AF-2ED918665BE9}" sibTransId="{F528BEF9-42EA-4B86-AD7B-57FDF8289CEE}"/>
    <dgm:cxn modelId="{CCA875D9-09ED-4537-8374-E26D4D7E311F}" type="presOf" srcId="{860BD525-94D6-4867-9C58-C9692F17E6DF}" destId="{CF60F597-5674-4C51-B9E1-91EAAF8CE5E8}" srcOrd="0" destOrd="0" presId="urn:microsoft.com/office/officeart/2008/layout/RadialCluster"/>
    <dgm:cxn modelId="{136EE790-6223-479E-ADE6-CA0E4D9E04EA}" srcId="{8541AF79-E144-44E4-97E6-97675DAB049A}" destId="{860BD525-94D6-4867-9C58-C9692F17E6DF}" srcOrd="1" destOrd="0" parTransId="{8FEEACCB-3F9F-4516-9391-FDC5CBA69651}" sibTransId="{06A57778-1E74-4167-B5B4-723B44CA7188}"/>
    <dgm:cxn modelId="{956F3088-1577-4068-873F-B395B81BC2D7}" srcId="{8541AF79-E144-44E4-97E6-97675DAB049A}" destId="{F37162E6-05DA-455A-A15B-7CD90F6F3BA8}" srcOrd="0" destOrd="0" parTransId="{CD017849-B95B-4D9B-9EB9-96B0BAF3B1E8}" sibTransId="{C1DB7487-888B-48F5-8E9E-8B0E59E8A792}"/>
    <dgm:cxn modelId="{4E2744F4-070B-4469-A621-6320D640DB42}" type="presOf" srcId="{606C869A-C74B-490D-A521-B6C63BDF4FEB}" destId="{FBDFE8C7-B199-455F-8D31-B7E23F71A3E7}" srcOrd="0" destOrd="0" presId="urn:microsoft.com/office/officeart/2008/layout/RadialCluster"/>
    <dgm:cxn modelId="{A26A2419-7938-4B51-91F8-72D3AD66A462}" type="presOf" srcId="{49140BF5-CF9D-421A-BEC0-F8C35EE1EF70}" destId="{7B92A276-0E1F-4240-BE3E-D1BD4A54B644}" srcOrd="0" destOrd="0" presId="urn:microsoft.com/office/officeart/2008/layout/RadialCluster"/>
    <dgm:cxn modelId="{8BC06D23-316E-4376-AB1A-FF0A4E25E6FB}" type="presOf" srcId="{8FEEACCB-3F9F-4516-9391-FDC5CBA69651}" destId="{0E0DC6E3-A59D-4582-A832-6D95C81BD3A4}" srcOrd="0" destOrd="0" presId="urn:microsoft.com/office/officeart/2008/layout/RadialCluster"/>
    <dgm:cxn modelId="{EB39C086-E09A-4904-8C1D-FFCA496B88B3}" type="presOf" srcId="{8541AF79-E144-44E4-97E6-97675DAB049A}" destId="{BE9B4424-0C15-41EB-8C88-C42F7BF81203}" srcOrd="0" destOrd="0" presId="urn:microsoft.com/office/officeart/2008/layout/RadialCluster"/>
    <dgm:cxn modelId="{02E23E83-5CE3-4CCE-967F-FB6B6AFD88DA}" type="presParOf" srcId="{5F75B498-8A0A-4A17-B5EB-9D683E66B22D}" destId="{EC874025-E5B9-4A2A-8710-90DE1A5D5D38}" srcOrd="0" destOrd="0" presId="urn:microsoft.com/office/officeart/2008/layout/RadialCluster"/>
    <dgm:cxn modelId="{1B3A6BB5-A6D7-4FFF-8A63-9D2139F396BF}" type="presParOf" srcId="{EC874025-E5B9-4A2A-8710-90DE1A5D5D38}" destId="{BE9B4424-0C15-41EB-8C88-C42F7BF81203}" srcOrd="0" destOrd="0" presId="urn:microsoft.com/office/officeart/2008/layout/RadialCluster"/>
    <dgm:cxn modelId="{9A7A6B0C-DD11-4590-B2D6-D70E07086DAA}" type="presParOf" srcId="{EC874025-E5B9-4A2A-8710-90DE1A5D5D38}" destId="{96F53C6A-651A-4C75-9383-68EA03FC7772}" srcOrd="1" destOrd="0" presId="urn:microsoft.com/office/officeart/2008/layout/RadialCluster"/>
    <dgm:cxn modelId="{4C0C9679-4B2C-4AFB-8229-170E624F154F}" type="presParOf" srcId="{EC874025-E5B9-4A2A-8710-90DE1A5D5D38}" destId="{794859C9-4524-486A-B767-CC8258221A0E}" srcOrd="2" destOrd="0" presId="urn:microsoft.com/office/officeart/2008/layout/RadialCluster"/>
    <dgm:cxn modelId="{3D0D2232-7370-4AD1-8CEE-58E1EE842599}" type="presParOf" srcId="{EC874025-E5B9-4A2A-8710-90DE1A5D5D38}" destId="{0E0DC6E3-A59D-4582-A832-6D95C81BD3A4}" srcOrd="3" destOrd="0" presId="urn:microsoft.com/office/officeart/2008/layout/RadialCluster"/>
    <dgm:cxn modelId="{9E60A200-27B1-43AB-B0D7-DAA4FE8BCBB6}" type="presParOf" srcId="{EC874025-E5B9-4A2A-8710-90DE1A5D5D38}" destId="{CF60F597-5674-4C51-B9E1-91EAAF8CE5E8}" srcOrd="4" destOrd="0" presId="urn:microsoft.com/office/officeart/2008/layout/RadialCluster"/>
    <dgm:cxn modelId="{7D9D9C25-EB98-4279-83D2-8DAA888C242C}" type="presParOf" srcId="{EC874025-E5B9-4A2A-8710-90DE1A5D5D38}" destId="{FBDFE8C7-B199-455F-8D31-B7E23F71A3E7}" srcOrd="5" destOrd="0" presId="urn:microsoft.com/office/officeart/2008/layout/RadialCluster"/>
    <dgm:cxn modelId="{DA72EA10-EBAF-40ED-B8D0-676D4337B155}" type="presParOf" srcId="{EC874025-E5B9-4A2A-8710-90DE1A5D5D38}" destId="{7B92A276-0E1F-4240-BE3E-D1BD4A54B64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0414DA-2414-467F-986F-22C17306EC2E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EB58F67D-711C-45A2-98D9-9B8C5E3025FF}">
      <dgm:prSet phldrT="[Text]"/>
      <dgm:spPr/>
      <dgm:t>
        <a:bodyPr/>
        <a:lstStyle/>
        <a:p>
          <a:r>
            <a:rPr lang="en-US"/>
            <a:t>Click on update</a:t>
          </a:r>
        </a:p>
      </dgm:t>
    </dgm:pt>
    <dgm:pt modelId="{1EDB0253-4386-4787-88EA-01028507FB57}" type="parTrans" cxnId="{B6901D59-066B-4470-8561-31CB5C0BB660}">
      <dgm:prSet/>
      <dgm:spPr/>
      <dgm:t>
        <a:bodyPr/>
        <a:lstStyle/>
        <a:p>
          <a:endParaRPr lang="en-US"/>
        </a:p>
      </dgm:t>
    </dgm:pt>
    <dgm:pt modelId="{2E21D585-EDEB-43D3-A4A8-6BACF3703869}" type="sibTrans" cxnId="{B6901D59-066B-4470-8561-31CB5C0BB660}">
      <dgm:prSet/>
      <dgm:spPr/>
      <dgm:t>
        <a:bodyPr/>
        <a:lstStyle/>
        <a:p>
          <a:endParaRPr lang="en-US"/>
        </a:p>
      </dgm:t>
    </dgm:pt>
    <dgm:pt modelId="{D3D95811-D040-4F1E-BFA8-1B75575D08AB}">
      <dgm:prSet phldrT="[Text]"/>
      <dgm:spPr/>
      <dgm:t>
        <a:bodyPr/>
        <a:lstStyle/>
        <a:p>
          <a:r>
            <a:rPr lang="en-US"/>
            <a:t>open the link</a:t>
          </a:r>
        </a:p>
      </dgm:t>
    </dgm:pt>
    <dgm:pt modelId="{8BCBF088-F319-4113-8999-C91B668D337D}" type="parTrans" cxnId="{4633E03D-9318-4732-8142-2491C609E96C}">
      <dgm:prSet/>
      <dgm:spPr/>
      <dgm:t>
        <a:bodyPr/>
        <a:lstStyle/>
        <a:p>
          <a:endParaRPr lang="en-US"/>
        </a:p>
      </dgm:t>
    </dgm:pt>
    <dgm:pt modelId="{5B9E28F3-A5EF-4502-9A86-E187E84FBEFC}" type="sibTrans" cxnId="{4633E03D-9318-4732-8142-2491C609E96C}">
      <dgm:prSet/>
      <dgm:spPr/>
      <dgm:t>
        <a:bodyPr/>
        <a:lstStyle/>
        <a:p>
          <a:endParaRPr lang="en-US"/>
        </a:p>
      </dgm:t>
    </dgm:pt>
    <dgm:pt modelId="{1C4B875D-4A1B-4A35-ADFB-0E6B0FB290B4}">
      <dgm:prSet phldrT="[Text]"/>
      <dgm:spPr/>
      <dgm:t>
        <a:bodyPr/>
        <a:lstStyle/>
        <a:p>
          <a:r>
            <a:rPr lang="en-US"/>
            <a:t>Windows update  </a:t>
          </a:r>
        </a:p>
      </dgm:t>
    </dgm:pt>
    <dgm:pt modelId="{D6BDA332-E7B7-45F0-9040-389A15AE23B4}" type="sibTrans" cxnId="{41E7E321-39A3-4334-8EE5-B4EEEBBC058C}">
      <dgm:prSet/>
      <dgm:spPr/>
      <dgm:t>
        <a:bodyPr/>
        <a:lstStyle/>
        <a:p>
          <a:endParaRPr lang="en-US"/>
        </a:p>
      </dgm:t>
    </dgm:pt>
    <dgm:pt modelId="{A925CF42-02BB-41D5-A6A2-B38A8DCE1AA6}" type="parTrans" cxnId="{41E7E321-39A3-4334-8EE5-B4EEEBBC058C}">
      <dgm:prSet/>
      <dgm:spPr/>
      <dgm:t>
        <a:bodyPr/>
        <a:lstStyle/>
        <a:p>
          <a:endParaRPr lang="en-US"/>
        </a:p>
      </dgm:t>
    </dgm:pt>
    <dgm:pt modelId="{9ADC9656-456F-48D9-991A-25CA75D0A171}" type="pres">
      <dgm:prSet presAssocID="{6E0414DA-2414-467F-986F-22C17306EC2E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645FDBC4-C2C9-4A4B-98B1-6B89A5268916}" type="pres">
      <dgm:prSet presAssocID="{1C4B875D-4A1B-4A35-ADFB-0E6B0FB290B4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550049-5406-4A05-AB5E-56F1A50AE163}" type="pres">
      <dgm:prSet presAssocID="{1C4B875D-4A1B-4A35-ADFB-0E6B0FB290B4}" presName="gear1srcNode" presStyleLbl="node1" presStyleIdx="0" presStyleCnt="3"/>
      <dgm:spPr/>
    </dgm:pt>
    <dgm:pt modelId="{F4E52C72-1CA0-478B-BBCF-22E4D889059C}" type="pres">
      <dgm:prSet presAssocID="{1C4B875D-4A1B-4A35-ADFB-0E6B0FB290B4}" presName="gear1dstNode" presStyleLbl="node1" presStyleIdx="0" presStyleCnt="3"/>
      <dgm:spPr/>
    </dgm:pt>
    <dgm:pt modelId="{5B56A0D3-84CD-4EB4-9079-4346CDCE792A}" type="pres">
      <dgm:prSet presAssocID="{EB58F67D-711C-45A2-98D9-9B8C5E3025FF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830C62-7946-4949-B67B-BDABCA2442ED}" type="pres">
      <dgm:prSet presAssocID="{EB58F67D-711C-45A2-98D9-9B8C5E3025FF}" presName="gear2srcNode" presStyleLbl="node1" presStyleIdx="1" presStyleCnt="3"/>
      <dgm:spPr/>
    </dgm:pt>
    <dgm:pt modelId="{D2552EB3-C14A-42D2-B6D4-B27AD0E9B3A8}" type="pres">
      <dgm:prSet presAssocID="{EB58F67D-711C-45A2-98D9-9B8C5E3025FF}" presName="gear2dstNode" presStyleLbl="node1" presStyleIdx="1" presStyleCnt="3"/>
      <dgm:spPr/>
    </dgm:pt>
    <dgm:pt modelId="{AFFEB013-9FEA-4A75-A194-FC5A184EE9E2}" type="pres">
      <dgm:prSet presAssocID="{D3D95811-D040-4F1E-BFA8-1B75575D08AB}" presName="gear3" presStyleLbl="node1" presStyleIdx="2" presStyleCnt="3"/>
      <dgm:spPr/>
      <dgm:t>
        <a:bodyPr/>
        <a:lstStyle/>
        <a:p>
          <a:endParaRPr lang="en-US"/>
        </a:p>
      </dgm:t>
    </dgm:pt>
    <dgm:pt modelId="{5D6C8A47-0CE8-4916-8824-09AA588E9CA5}" type="pres">
      <dgm:prSet presAssocID="{D3D95811-D040-4F1E-BFA8-1B75575D08AB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5F49AF-C72B-4CF7-9FD9-5C30724B858E}" type="pres">
      <dgm:prSet presAssocID="{D3D95811-D040-4F1E-BFA8-1B75575D08AB}" presName="gear3srcNode" presStyleLbl="node1" presStyleIdx="2" presStyleCnt="3"/>
      <dgm:spPr/>
    </dgm:pt>
    <dgm:pt modelId="{77277EE3-7CA3-4C51-B920-68459F6B7943}" type="pres">
      <dgm:prSet presAssocID="{D3D95811-D040-4F1E-BFA8-1B75575D08AB}" presName="gear3dstNode" presStyleLbl="node1" presStyleIdx="2" presStyleCnt="3"/>
      <dgm:spPr/>
    </dgm:pt>
    <dgm:pt modelId="{48D817D0-3CC6-4B8D-87B5-637FC12FB676}" type="pres">
      <dgm:prSet presAssocID="{D6BDA332-E7B7-45F0-9040-389A15AE23B4}" presName="connector1" presStyleLbl="sibTrans2D1" presStyleIdx="0" presStyleCnt="3"/>
      <dgm:spPr/>
    </dgm:pt>
    <dgm:pt modelId="{43BD7D9A-FA9F-4350-8C9F-B59D1566F53B}" type="pres">
      <dgm:prSet presAssocID="{2E21D585-EDEB-43D3-A4A8-6BACF3703869}" presName="connector2" presStyleLbl="sibTrans2D1" presStyleIdx="1" presStyleCnt="3"/>
      <dgm:spPr/>
    </dgm:pt>
    <dgm:pt modelId="{8EC9CC2F-24A8-40C9-95B9-2B9C5AB75338}" type="pres">
      <dgm:prSet presAssocID="{5B9E28F3-A5EF-4502-9A86-E187E84FBEFC}" presName="connector3" presStyleLbl="sibTrans2D1" presStyleIdx="2" presStyleCnt="3"/>
      <dgm:spPr/>
    </dgm:pt>
  </dgm:ptLst>
  <dgm:cxnLst>
    <dgm:cxn modelId="{889011F6-BE39-4B3E-9AD8-909424BBB401}" type="presOf" srcId="{EB58F67D-711C-45A2-98D9-9B8C5E3025FF}" destId="{5B56A0D3-84CD-4EB4-9079-4346CDCE792A}" srcOrd="0" destOrd="0" presId="urn:microsoft.com/office/officeart/2005/8/layout/gear1"/>
    <dgm:cxn modelId="{1B862B48-71ED-4439-847F-24E874EC1577}" type="presOf" srcId="{6E0414DA-2414-467F-986F-22C17306EC2E}" destId="{9ADC9656-456F-48D9-991A-25CA75D0A171}" srcOrd="0" destOrd="0" presId="urn:microsoft.com/office/officeart/2005/8/layout/gear1"/>
    <dgm:cxn modelId="{F666B477-A077-47B1-8F72-2C5E0C5FF0F9}" type="presOf" srcId="{D3D95811-D040-4F1E-BFA8-1B75575D08AB}" destId="{AFFEB013-9FEA-4A75-A194-FC5A184EE9E2}" srcOrd="0" destOrd="0" presId="urn:microsoft.com/office/officeart/2005/8/layout/gear1"/>
    <dgm:cxn modelId="{6CF1BD9D-559E-456B-ADDE-F1917BD5DFF5}" type="presOf" srcId="{D3D95811-D040-4F1E-BFA8-1B75575D08AB}" destId="{77277EE3-7CA3-4C51-B920-68459F6B7943}" srcOrd="3" destOrd="0" presId="urn:microsoft.com/office/officeart/2005/8/layout/gear1"/>
    <dgm:cxn modelId="{73A33B88-2E57-4DC4-99FA-AD435B7DC403}" type="presOf" srcId="{2E21D585-EDEB-43D3-A4A8-6BACF3703869}" destId="{43BD7D9A-FA9F-4350-8C9F-B59D1566F53B}" srcOrd="0" destOrd="0" presId="urn:microsoft.com/office/officeart/2005/8/layout/gear1"/>
    <dgm:cxn modelId="{7308FE48-8472-453E-AA59-0F118C032F41}" type="presOf" srcId="{EB58F67D-711C-45A2-98D9-9B8C5E3025FF}" destId="{18830C62-7946-4949-B67B-BDABCA2442ED}" srcOrd="1" destOrd="0" presId="urn:microsoft.com/office/officeart/2005/8/layout/gear1"/>
    <dgm:cxn modelId="{EDBAF2E3-55AC-455E-A7B0-94B0B738D9D1}" type="presOf" srcId="{EB58F67D-711C-45A2-98D9-9B8C5E3025FF}" destId="{D2552EB3-C14A-42D2-B6D4-B27AD0E9B3A8}" srcOrd="2" destOrd="0" presId="urn:microsoft.com/office/officeart/2005/8/layout/gear1"/>
    <dgm:cxn modelId="{B6901D59-066B-4470-8561-31CB5C0BB660}" srcId="{6E0414DA-2414-467F-986F-22C17306EC2E}" destId="{EB58F67D-711C-45A2-98D9-9B8C5E3025FF}" srcOrd="1" destOrd="0" parTransId="{1EDB0253-4386-4787-88EA-01028507FB57}" sibTransId="{2E21D585-EDEB-43D3-A4A8-6BACF3703869}"/>
    <dgm:cxn modelId="{2A8E8E4A-EBC9-41DB-8DE3-324B55534111}" type="presOf" srcId="{1C4B875D-4A1B-4A35-ADFB-0E6B0FB290B4}" destId="{F4E52C72-1CA0-478B-BBCF-22E4D889059C}" srcOrd="2" destOrd="0" presId="urn:microsoft.com/office/officeart/2005/8/layout/gear1"/>
    <dgm:cxn modelId="{3DD7DF0D-5C31-4F75-8E20-F9CA9E6A69C1}" type="presOf" srcId="{1C4B875D-4A1B-4A35-ADFB-0E6B0FB290B4}" destId="{ED550049-5406-4A05-AB5E-56F1A50AE163}" srcOrd="1" destOrd="0" presId="urn:microsoft.com/office/officeart/2005/8/layout/gear1"/>
    <dgm:cxn modelId="{41E7E321-39A3-4334-8EE5-B4EEEBBC058C}" srcId="{6E0414DA-2414-467F-986F-22C17306EC2E}" destId="{1C4B875D-4A1B-4A35-ADFB-0E6B0FB290B4}" srcOrd="0" destOrd="0" parTransId="{A925CF42-02BB-41D5-A6A2-B38A8DCE1AA6}" sibTransId="{D6BDA332-E7B7-45F0-9040-389A15AE23B4}"/>
    <dgm:cxn modelId="{223BF77F-B080-4810-808F-A22DF93549BA}" type="presOf" srcId="{D6BDA332-E7B7-45F0-9040-389A15AE23B4}" destId="{48D817D0-3CC6-4B8D-87B5-637FC12FB676}" srcOrd="0" destOrd="0" presId="urn:microsoft.com/office/officeart/2005/8/layout/gear1"/>
    <dgm:cxn modelId="{25EA7307-76FC-4891-B4F3-11D974C226FE}" type="presOf" srcId="{1C4B875D-4A1B-4A35-ADFB-0E6B0FB290B4}" destId="{645FDBC4-C2C9-4A4B-98B1-6B89A5268916}" srcOrd="0" destOrd="0" presId="urn:microsoft.com/office/officeart/2005/8/layout/gear1"/>
    <dgm:cxn modelId="{4633E03D-9318-4732-8142-2491C609E96C}" srcId="{6E0414DA-2414-467F-986F-22C17306EC2E}" destId="{D3D95811-D040-4F1E-BFA8-1B75575D08AB}" srcOrd="2" destOrd="0" parTransId="{8BCBF088-F319-4113-8999-C91B668D337D}" sibTransId="{5B9E28F3-A5EF-4502-9A86-E187E84FBEFC}"/>
    <dgm:cxn modelId="{F690C15C-E761-4BAA-BEEB-A045EC38B0D2}" type="presOf" srcId="{D3D95811-D040-4F1E-BFA8-1B75575D08AB}" destId="{5D6C8A47-0CE8-4916-8824-09AA588E9CA5}" srcOrd="1" destOrd="0" presId="urn:microsoft.com/office/officeart/2005/8/layout/gear1"/>
    <dgm:cxn modelId="{7B27DD3C-E534-4DB3-8253-91A57AECF474}" type="presOf" srcId="{D3D95811-D040-4F1E-BFA8-1B75575D08AB}" destId="{595F49AF-C72B-4CF7-9FD9-5C30724B858E}" srcOrd="2" destOrd="0" presId="urn:microsoft.com/office/officeart/2005/8/layout/gear1"/>
    <dgm:cxn modelId="{9C3673E1-8A71-4043-85A5-9D47721CB143}" type="presOf" srcId="{5B9E28F3-A5EF-4502-9A86-E187E84FBEFC}" destId="{8EC9CC2F-24A8-40C9-95B9-2B9C5AB75338}" srcOrd="0" destOrd="0" presId="urn:microsoft.com/office/officeart/2005/8/layout/gear1"/>
    <dgm:cxn modelId="{919A3D7E-A89F-4D95-9653-80645CB6BDF4}" type="presParOf" srcId="{9ADC9656-456F-48D9-991A-25CA75D0A171}" destId="{645FDBC4-C2C9-4A4B-98B1-6B89A5268916}" srcOrd="0" destOrd="0" presId="urn:microsoft.com/office/officeart/2005/8/layout/gear1"/>
    <dgm:cxn modelId="{D6A2D083-3C69-4325-A84C-483266B1A3EA}" type="presParOf" srcId="{9ADC9656-456F-48D9-991A-25CA75D0A171}" destId="{ED550049-5406-4A05-AB5E-56F1A50AE163}" srcOrd="1" destOrd="0" presId="urn:microsoft.com/office/officeart/2005/8/layout/gear1"/>
    <dgm:cxn modelId="{71B5C749-7138-4157-B351-8FBA934A84D3}" type="presParOf" srcId="{9ADC9656-456F-48D9-991A-25CA75D0A171}" destId="{F4E52C72-1CA0-478B-BBCF-22E4D889059C}" srcOrd="2" destOrd="0" presId="urn:microsoft.com/office/officeart/2005/8/layout/gear1"/>
    <dgm:cxn modelId="{18D3AD1B-E39B-4714-A347-D6473020E54D}" type="presParOf" srcId="{9ADC9656-456F-48D9-991A-25CA75D0A171}" destId="{5B56A0D3-84CD-4EB4-9079-4346CDCE792A}" srcOrd="3" destOrd="0" presId="urn:microsoft.com/office/officeart/2005/8/layout/gear1"/>
    <dgm:cxn modelId="{32CE3FD6-6D97-4E90-A20D-7F3909B2EBD9}" type="presParOf" srcId="{9ADC9656-456F-48D9-991A-25CA75D0A171}" destId="{18830C62-7946-4949-B67B-BDABCA2442ED}" srcOrd="4" destOrd="0" presId="urn:microsoft.com/office/officeart/2005/8/layout/gear1"/>
    <dgm:cxn modelId="{4B1FF29B-7879-4D1D-A96F-F15D05D999C4}" type="presParOf" srcId="{9ADC9656-456F-48D9-991A-25CA75D0A171}" destId="{D2552EB3-C14A-42D2-B6D4-B27AD0E9B3A8}" srcOrd="5" destOrd="0" presId="urn:microsoft.com/office/officeart/2005/8/layout/gear1"/>
    <dgm:cxn modelId="{3B9D0A8E-C8C9-4B40-A646-DBFAFDBFCF34}" type="presParOf" srcId="{9ADC9656-456F-48D9-991A-25CA75D0A171}" destId="{AFFEB013-9FEA-4A75-A194-FC5A184EE9E2}" srcOrd="6" destOrd="0" presId="urn:microsoft.com/office/officeart/2005/8/layout/gear1"/>
    <dgm:cxn modelId="{67D6CD63-56F8-4735-AF33-7B53A350178D}" type="presParOf" srcId="{9ADC9656-456F-48D9-991A-25CA75D0A171}" destId="{5D6C8A47-0CE8-4916-8824-09AA588E9CA5}" srcOrd="7" destOrd="0" presId="urn:microsoft.com/office/officeart/2005/8/layout/gear1"/>
    <dgm:cxn modelId="{F08A7A81-4320-4613-ACC4-AB7E781C3E5C}" type="presParOf" srcId="{9ADC9656-456F-48D9-991A-25CA75D0A171}" destId="{595F49AF-C72B-4CF7-9FD9-5C30724B858E}" srcOrd="8" destOrd="0" presId="urn:microsoft.com/office/officeart/2005/8/layout/gear1"/>
    <dgm:cxn modelId="{CA3F9451-0EFD-47D1-8986-D7F437B9DC61}" type="presParOf" srcId="{9ADC9656-456F-48D9-991A-25CA75D0A171}" destId="{77277EE3-7CA3-4C51-B920-68459F6B7943}" srcOrd="9" destOrd="0" presId="urn:microsoft.com/office/officeart/2005/8/layout/gear1"/>
    <dgm:cxn modelId="{03230F38-057F-45C9-92E6-7C2F811A0EED}" type="presParOf" srcId="{9ADC9656-456F-48D9-991A-25CA75D0A171}" destId="{48D817D0-3CC6-4B8D-87B5-637FC12FB676}" srcOrd="10" destOrd="0" presId="urn:microsoft.com/office/officeart/2005/8/layout/gear1"/>
    <dgm:cxn modelId="{E8DBD0C0-A77C-46B0-A57C-24E25B338F69}" type="presParOf" srcId="{9ADC9656-456F-48D9-991A-25CA75D0A171}" destId="{43BD7D9A-FA9F-4350-8C9F-B59D1566F53B}" srcOrd="11" destOrd="0" presId="urn:microsoft.com/office/officeart/2005/8/layout/gear1"/>
    <dgm:cxn modelId="{862A75D5-BA30-4F31-88E5-4655B71AE2FE}" type="presParOf" srcId="{9ADC9656-456F-48D9-991A-25CA75D0A171}" destId="{8EC9CC2F-24A8-40C9-95B9-2B9C5AB75338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9B4424-0C15-41EB-8C88-C42F7BF81203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Organic compounds</a:t>
          </a:r>
        </a:p>
      </dsp:txBody>
      <dsp:txXfrm>
        <a:off x="2310008" y="1535805"/>
        <a:ext cx="866382" cy="866382"/>
      </dsp:txXfrm>
    </dsp:sp>
    <dsp:sp modelId="{96F53C6A-651A-4C75-9383-68EA03FC7772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859C9-4524-486A-B767-CC8258221A0E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Chemistry </a:t>
          </a:r>
        </a:p>
      </dsp:txBody>
      <dsp:txXfrm>
        <a:off x="2452961" y="203573"/>
        <a:ext cx="580476" cy="580476"/>
      </dsp:txXfrm>
    </dsp:sp>
    <dsp:sp modelId="{0E0DC6E3-A59D-4582-A832-6D95C81BD3A4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0F597-5674-4C51-B9E1-91EAAF8CE5E8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30508" y="2416350"/>
        <a:ext cx="580476" cy="580476"/>
      </dsp:txXfrm>
    </dsp:sp>
    <dsp:sp modelId="{FBDFE8C7-B199-455F-8D31-B7E23F71A3E7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2A276-0E1F-4240-BE3E-D1BD4A54B64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Inorganic </a:t>
          </a:r>
        </a:p>
      </dsp:txBody>
      <dsp:txXfrm>
        <a:off x="1175414" y="2416350"/>
        <a:ext cx="580476" cy="5804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5FDBC4-C2C9-4A4B-98B1-6B89A5268916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Windows update  </a:t>
          </a:r>
        </a:p>
      </dsp:txBody>
      <dsp:txXfrm>
        <a:off x="2937063" y="1852503"/>
        <a:ext cx="1052454" cy="904790"/>
      </dsp:txXfrm>
    </dsp:sp>
    <dsp:sp modelId="{5B56A0D3-84CD-4EB4-9079-4346CDCE792A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Click on update</a:t>
          </a:r>
        </a:p>
      </dsp:txBody>
      <dsp:txXfrm>
        <a:off x="1881336" y="1348360"/>
        <a:ext cx="635592" cy="631696"/>
      </dsp:txXfrm>
    </dsp:sp>
    <dsp:sp modelId="{AFFEB013-9FEA-4A75-A194-FC5A184EE9E2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open the link</a:t>
          </a:r>
        </a:p>
      </dsp:txBody>
      <dsp:txXfrm rot="-20700000">
        <a:off x="2551176" y="416052"/>
        <a:ext cx="704088" cy="704088"/>
      </dsp:txXfrm>
    </dsp:sp>
    <dsp:sp modelId="{48D817D0-3CC6-4B8D-87B5-637FC12FB676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BD7D9A-FA9F-4350-8C9F-B59D1566F53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C9CC2F-24A8-40C9-95B9-2B9C5AB75338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Mub192</b:Tag>
    <b:SourceType>Book</b:SourceType>
    <b:Guid>{D83DE92C-D724-4576-9497-55F884FF1A2C}</b:Guid>
    <b:Author>
      <b:Author>
        <b:NameList>
          <b:Person>
            <b:Last>siddique</b:Last>
            <b:First>Mubashar</b:First>
          </b:Person>
        </b:NameList>
      </b:Author>
    </b:Author>
    <b:Title>Knowledge is power</b:Title>
    <b:Year>2019</b:Year>
    <b:City>Faisalabad</b:City>
    <b:Publisher>MUghal </b:Publisher>
    <b:RefOrder>1</b:RefOrder>
  </b:Source>
</b:Sources>
</file>

<file path=customXml/itemProps1.xml><?xml version="1.0" encoding="utf-8"?>
<ds:datastoreItem xmlns:ds="http://schemas.openxmlformats.org/officeDocument/2006/customXml" ds:itemID="{C867881D-CAA1-414E-9B8A-51E35A35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2019-07-23T06:06:00Z</dcterms:created>
  <dcterms:modified xsi:type="dcterms:W3CDTF">2019-07-23T06:06:00Z</dcterms:modified>
</cp:coreProperties>
</file>